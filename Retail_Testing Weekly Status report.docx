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1C54C" w14:textId="77777777" w:rsidR="00CB046A" w:rsidRDefault="002B6732">
      <w:pPr>
        <w:jc w:val="center"/>
        <w:rPr>
          <w:b/>
          <w:sz w:val="32"/>
        </w:rPr>
      </w:pPr>
      <w:r>
        <w:rPr>
          <w:b/>
          <w:sz w:val="32"/>
        </w:rPr>
        <w:t>Testing Weekly Status report</w:t>
      </w:r>
    </w:p>
    <w:p w14:paraId="097AD233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Prepared By(Test Lead):</w:t>
      </w:r>
      <w:r>
        <w:rPr>
          <w:rFonts w:ascii="Arial" w:hAnsi="Arial" w:cs="Arial"/>
          <w:color w:val="3A3A3A"/>
          <w:sz w:val="23"/>
          <w:szCs w:val="23"/>
          <w:lang w:val="en-IN"/>
        </w:rPr>
        <w:t>Mahfooza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C91608">
        <w:rPr>
          <w:rFonts w:ascii="Arial" w:hAnsi="Arial" w:cs="Arial"/>
          <w:color w:val="3A3A3A"/>
          <w:sz w:val="23"/>
          <w:szCs w:val="23"/>
        </w:rPr>
        <w:t>Project</w:t>
      </w:r>
      <w:r w:rsidRPr="00C91608">
        <w:rPr>
          <w:rFonts w:ascii="Arial" w:hAnsi="Arial" w:cs="Arial"/>
          <w:b/>
          <w:bCs/>
          <w:color w:val="3A3A3A"/>
          <w:sz w:val="23"/>
          <w:szCs w:val="23"/>
        </w:rPr>
        <w:t>:</w:t>
      </w:r>
      <w:r w:rsidRPr="00C91608">
        <w:rPr>
          <w:rFonts w:ascii="Arial" w:hAnsi="Arial" w:cs="Arial"/>
          <w:b/>
          <w:bCs/>
          <w:color w:val="3A3A3A"/>
          <w:sz w:val="23"/>
          <w:szCs w:val="23"/>
          <w:lang w:val="en-IN"/>
        </w:rPr>
        <w:t>Retail</w:t>
      </w:r>
      <w:r>
        <w:rPr>
          <w:rFonts w:ascii="Arial" w:hAnsi="Arial" w:cs="Arial"/>
          <w:color w:val="3A3A3A"/>
          <w:sz w:val="23"/>
          <w:szCs w:val="23"/>
        </w:rPr>
        <w:br/>
        <w:t>Date of preparation:</w:t>
      </w:r>
      <w:r>
        <w:rPr>
          <w:rFonts w:ascii="Arial" w:hAnsi="Arial" w:cs="Arial"/>
          <w:color w:val="3A3A3A"/>
          <w:sz w:val="23"/>
          <w:szCs w:val="23"/>
          <w:lang w:val="en-IN"/>
        </w:rPr>
        <w:t>7/09/21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47DE9CFC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42393AB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88DC5FC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1F13008" w14:textId="77777777" w:rsidR="00CB046A" w:rsidRDefault="002B67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</w:rPr>
        <w:t>Issues:</w:t>
      </w:r>
    </w:p>
    <w:p w14:paraId="7CCC9ACA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</w:rPr>
        <w:t>Issues holding the QA team from delivering on schedule:</w:t>
      </w:r>
    </w:p>
    <w:p w14:paraId="505B293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2394"/>
        <w:gridCol w:w="2942"/>
        <w:gridCol w:w="2385"/>
        <w:gridCol w:w="2685"/>
      </w:tblGrid>
      <w:tr w:rsidR="00CB046A" w14:paraId="56861C26" w14:textId="77777777">
        <w:trPr>
          <w:trHeight w:val="368"/>
        </w:trPr>
        <w:tc>
          <w:tcPr>
            <w:tcW w:w="2394" w:type="dxa"/>
          </w:tcPr>
          <w:p w14:paraId="54486012" w14:textId="29B30172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Project</w:t>
            </w:r>
            <w:r w:rsidR="00C91608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*[Functionality Name]</w:t>
            </w:r>
          </w:p>
        </w:tc>
        <w:tc>
          <w:tcPr>
            <w:tcW w:w="2942" w:type="dxa"/>
          </w:tcPr>
          <w:p w14:paraId="779A6482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description</w:t>
            </w:r>
          </w:p>
        </w:tc>
        <w:tc>
          <w:tcPr>
            <w:tcW w:w="2385" w:type="dxa"/>
          </w:tcPr>
          <w:p w14:paraId="790EC47C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Possible solution</w:t>
            </w:r>
          </w:p>
        </w:tc>
        <w:tc>
          <w:tcPr>
            <w:tcW w:w="2685" w:type="dxa"/>
          </w:tcPr>
          <w:p w14:paraId="4694D397" w14:textId="2875C669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Issue </w:t>
            </w:r>
            <w:r w:rsidR="00C91608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detected on</w:t>
            </w:r>
          </w:p>
        </w:tc>
      </w:tr>
      <w:tr w:rsidR="00CB046A" w14:paraId="11FAF1C3" w14:textId="77777777">
        <w:tc>
          <w:tcPr>
            <w:tcW w:w="2394" w:type="dxa"/>
          </w:tcPr>
          <w:p w14:paraId="71F2C4E7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0978CFBA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Under registration the </w:t>
            </w: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Drop down list does not contain all the states corresponding to the country in the user end.</w:t>
            </w:r>
          </w:p>
        </w:tc>
        <w:tc>
          <w:tcPr>
            <w:tcW w:w="2385" w:type="dxa"/>
          </w:tcPr>
          <w:p w14:paraId="7AC5C525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0290D96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72578B20" w14:textId="77777777">
        <w:tc>
          <w:tcPr>
            <w:tcW w:w="2394" w:type="dxa"/>
          </w:tcPr>
          <w:p w14:paraId="63197724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62FC8DD9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In the home page navigation the shop had no categories listing down</w:t>
            </w:r>
          </w:p>
        </w:tc>
        <w:tc>
          <w:tcPr>
            <w:tcW w:w="2385" w:type="dxa"/>
          </w:tcPr>
          <w:p w14:paraId="0DDA9BA5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691CC4E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6137CFB7" w14:textId="77777777">
        <w:tc>
          <w:tcPr>
            <w:tcW w:w="2394" w:type="dxa"/>
          </w:tcPr>
          <w:p w14:paraId="23812CB5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2D9CECC1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The user cannot search based on the category in 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the search bar</w:t>
            </w:r>
          </w:p>
        </w:tc>
        <w:tc>
          <w:tcPr>
            <w:tcW w:w="2385" w:type="dxa"/>
          </w:tcPr>
          <w:p w14:paraId="78336926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6755CA1E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6465CFC7" w14:textId="77777777">
        <w:tc>
          <w:tcPr>
            <w:tcW w:w="2394" w:type="dxa"/>
          </w:tcPr>
          <w:p w14:paraId="3528921F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</w:p>
        </w:tc>
        <w:tc>
          <w:tcPr>
            <w:tcW w:w="2942" w:type="dxa"/>
          </w:tcPr>
          <w:p w14:paraId="707A85A7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On clickin the item it navigates to wrong item detail page in user end</w:t>
            </w:r>
          </w:p>
        </w:tc>
        <w:tc>
          <w:tcPr>
            <w:tcW w:w="2385" w:type="dxa"/>
          </w:tcPr>
          <w:p w14:paraId="2766421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9015D52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7E21A312" w14:textId="77777777">
        <w:tc>
          <w:tcPr>
            <w:tcW w:w="2394" w:type="dxa"/>
          </w:tcPr>
          <w:p w14:paraId="30E0FFF4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42C7F461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/>
                <w:color w:val="3A3A3A"/>
                <w:sz w:val="23"/>
                <w:szCs w:val="23"/>
              </w:rPr>
              <w:t>Items in the shopping cart should be removed without refreshing the page and also a notification message must be added.</w:t>
            </w:r>
          </w:p>
        </w:tc>
        <w:tc>
          <w:tcPr>
            <w:tcW w:w="2385" w:type="dxa"/>
          </w:tcPr>
          <w:p w14:paraId="0BF704AF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E7B6014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5AB3BA66" w14:textId="77777777">
        <w:tc>
          <w:tcPr>
            <w:tcW w:w="2394" w:type="dxa"/>
          </w:tcPr>
          <w:p w14:paraId="6B79F880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413F3638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Payment option not 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avaiable So user cannot checkout</w:t>
            </w:r>
          </w:p>
        </w:tc>
        <w:tc>
          <w:tcPr>
            <w:tcW w:w="2385" w:type="dxa"/>
          </w:tcPr>
          <w:p w14:paraId="310FD597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4781D420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164C4D08" w14:textId="77777777">
        <w:tc>
          <w:tcPr>
            <w:tcW w:w="2394" w:type="dxa"/>
          </w:tcPr>
          <w:p w14:paraId="3C02AEAD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4DF3F199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On deleting categories it will not give any sort of warning message if that perticular item likend to any product or not in the admin end.</w:t>
            </w:r>
          </w:p>
        </w:tc>
        <w:tc>
          <w:tcPr>
            <w:tcW w:w="2385" w:type="dxa"/>
          </w:tcPr>
          <w:p w14:paraId="228850C0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628EAB3E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0833E7C7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br/>
      </w:r>
    </w:p>
    <w:p w14:paraId="4A4F75C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65669E9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CDE3F3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652C550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70C70040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</w:rPr>
        <w:t>Issues that management should be aware:</w:t>
      </w:r>
    </w:p>
    <w:p w14:paraId="1D618A1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2394"/>
        <w:gridCol w:w="2942"/>
        <w:gridCol w:w="2385"/>
        <w:gridCol w:w="2685"/>
      </w:tblGrid>
      <w:tr w:rsidR="00CB046A" w14:paraId="504CAD6B" w14:textId="77777777">
        <w:trPr>
          <w:trHeight w:val="368"/>
        </w:trPr>
        <w:tc>
          <w:tcPr>
            <w:tcW w:w="2394" w:type="dxa"/>
          </w:tcPr>
          <w:p w14:paraId="41FC65E8" w14:textId="2B9225D1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Project</w:t>
            </w:r>
            <w:r w:rsidR="00C91608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*</w:t>
            </w:r>
          </w:p>
        </w:tc>
        <w:tc>
          <w:tcPr>
            <w:tcW w:w="2942" w:type="dxa"/>
          </w:tcPr>
          <w:p w14:paraId="0ADE5A4A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Issue 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description</w:t>
            </w:r>
          </w:p>
        </w:tc>
        <w:tc>
          <w:tcPr>
            <w:tcW w:w="2385" w:type="dxa"/>
          </w:tcPr>
          <w:p w14:paraId="0F3A76AB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Possible solution</w:t>
            </w:r>
          </w:p>
        </w:tc>
        <w:tc>
          <w:tcPr>
            <w:tcW w:w="2685" w:type="dxa"/>
          </w:tcPr>
          <w:p w14:paraId="50E730EC" w14:textId="64DA739C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Issue </w:t>
            </w:r>
            <w:r w:rsidR="00C91608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detected on</w:t>
            </w:r>
          </w:p>
        </w:tc>
      </w:tr>
      <w:tr w:rsidR="00CB046A" w14:paraId="477B2E8A" w14:textId="77777777">
        <w:tc>
          <w:tcPr>
            <w:tcW w:w="2394" w:type="dxa"/>
          </w:tcPr>
          <w:p w14:paraId="28A5B9FD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78DCE9C3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Telephone numbers which has more 10 characters are accepted</w:t>
            </w:r>
          </w:p>
        </w:tc>
        <w:tc>
          <w:tcPr>
            <w:tcW w:w="2385" w:type="dxa"/>
          </w:tcPr>
          <w:p w14:paraId="4E00C949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0F36E1A5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0B3B2DEC" w14:textId="77777777">
        <w:tc>
          <w:tcPr>
            <w:tcW w:w="2394" w:type="dxa"/>
          </w:tcPr>
          <w:p w14:paraId="5BB5356E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51CF99DF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The icon of the Email is not clickabe so it will not redirect to Mail.</w:t>
            </w:r>
          </w:p>
        </w:tc>
        <w:tc>
          <w:tcPr>
            <w:tcW w:w="2385" w:type="dxa"/>
          </w:tcPr>
          <w:p w14:paraId="244EE2D8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0161425A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0FA71706" w14:textId="77777777">
        <w:tc>
          <w:tcPr>
            <w:tcW w:w="2394" w:type="dxa"/>
          </w:tcPr>
          <w:p w14:paraId="785D6530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31FFDF75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Item are not removable on double 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clicking to the wishlist</w:t>
            </w:r>
          </w:p>
        </w:tc>
        <w:tc>
          <w:tcPr>
            <w:tcW w:w="2385" w:type="dxa"/>
          </w:tcPr>
          <w:p w14:paraId="402C54DC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7FC04F17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1A02E1EA" w14:textId="77777777">
        <w:tc>
          <w:tcPr>
            <w:tcW w:w="2394" w:type="dxa"/>
          </w:tcPr>
          <w:p w14:paraId="182B09CA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46233E3C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</w:rPr>
              <w:t xml:space="preserve">Items </w:t>
            </w: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are not removed while clicking ‘X’ icon in cart without refreshing the page</w:t>
            </w:r>
          </w:p>
        </w:tc>
        <w:tc>
          <w:tcPr>
            <w:tcW w:w="2385" w:type="dxa"/>
          </w:tcPr>
          <w:p w14:paraId="511751F2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06AF9C1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53FC1289" w14:textId="77777777">
        <w:tc>
          <w:tcPr>
            <w:tcW w:w="2394" w:type="dxa"/>
          </w:tcPr>
          <w:p w14:paraId="7BA18826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Retail</w:t>
            </w:r>
          </w:p>
        </w:tc>
        <w:tc>
          <w:tcPr>
            <w:tcW w:w="2942" w:type="dxa"/>
          </w:tcPr>
          <w:p w14:paraId="7EF11835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385" w:type="dxa"/>
          </w:tcPr>
          <w:p w14:paraId="023A9395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C3C6504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085FF89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4CFDAF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510457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C44E8B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AA0F7E4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C52DB3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1B1A53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71B80E7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52CDC8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5162E19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EF327E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14DE8C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74E83F2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CCAEC9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FE2623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ADE0B1C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35CD6B7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BA5DE09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4543B18C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0FF1D21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60D4996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6CCEE17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ED69FBB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ABA8554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099AA6D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22BF94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C07F9C7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9063C55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F455814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250D0E1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16A2AD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70FB6C66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787A7884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D6E5CB6" w14:textId="59872CA2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ins w:id="0" w:author="Unknown" w:date="1900-01-01T00:00:00Z"/>
          <w:rFonts w:ascii="Arial" w:hAnsi="Arial" w:cs="Arial"/>
          <w:color w:val="3A3A3A"/>
          <w:sz w:val="23"/>
          <w:szCs w:val="23"/>
          <w:lang w:val="en-IN"/>
        </w:rPr>
      </w:pPr>
      <w:ins w:id="1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Project accomplishments: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  <w:t>Project: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Retail</w:t>
      </w:r>
      <w:ins w:id="2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 xml:space="preserve"> 100% </w:t>
      </w:r>
      <w:r w:rsidR="00C91608">
        <w:rPr>
          <w:rFonts w:ascii="Arial" w:hAnsi="Arial" w:cs="Arial"/>
          <w:color w:val="3A3A3A"/>
          <w:sz w:val="23"/>
          <w:szCs w:val="23"/>
          <w:lang w:val="en-IN"/>
        </w:rPr>
        <w:t xml:space="preserve">coverage </w:t>
      </w:r>
      <w:r>
        <w:rPr>
          <w:rFonts w:ascii="Arial" w:hAnsi="Arial" w:cs="Arial"/>
          <w:color w:val="3A3A3A"/>
          <w:sz w:val="23"/>
          <w:szCs w:val="23"/>
          <w:lang w:val="en-IN"/>
        </w:rPr>
        <w:t>requirements coverage have been achieved during the test cases review</w:t>
      </w:r>
      <w:r w:rsidR="00C91608">
        <w:rPr>
          <w:rFonts w:ascii="Arial" w:hAnsi="Arial" w:cs="Arial"/>
          <w:color w:val="3A3A3A"/>
          <w:sz w:val="23"/>
          <w:szCs w:val="23"/>
          <w:lang w:val="en-IN"/>
        </w:rPr>
        <w:t xml:space="preserve">. </w:t>
      </w:r>
      <w:ins w:id="3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 date: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7/09/21</w:t>
      </w:r>
    </w:p>
    <w:p w14:paraId="5DE7763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3AF6D2F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4BFC5CF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B868496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2992BB5" w14:textId="19AF6AD1" w:rsidR="00CB046A" w:rsidRDefault="002B67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4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Next week Priorities: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  <w:r w:rsidR="00122B21">
        <w:rPr>
          <w:rFonts w:ascii="Arial" w:hAnsi="Arial" w:cs="Arial"/>
          <w:color w:val="3A3A3A"/>
          <w:sz w:val="23"/>
          <w:szCs w:val="23"/>
        </w:rPr>
        <w:t>1: Cycle 2 System test Execution for Admin and user Modules.</w:t>
      </w:r>
    </w:p>
    <w:p w14:paraId="292EA7F4" w14:textId="0F80ED47" w:rsidR="00CB046A" w:rsidRDefault="00122B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2: Defect Consolidation and Analysis after System Test Execution.</w:t>
      </w:r>
    </w:p>
    <w:p w14:paraId="600A676D" w14:textId="77777777" w:rsidR="00122B21" w:rsidRDefault="00122B21">
      <w:pPr>
        <w:pStyle w:val="NormalWeb"/>
        <w:shd w:val="clear" w:color="auto" w:fill="FFFFFF"/>
        <w:spacing w:before="0" w:beforeAutospacing="0" w:after="0" w:afterAutospacing="0"/>
        <w:rPr>
          <w:ins w:id="5" w:author="Unknown" w:date="1900-01-01T00:00:00Z"/>
          <w:rFonts w:ascii="Arial" w:hAnsi="Arial" w:cs="Arial"/>
          <w:color w:val="3A3A3A"/>
          <w:sz w:val="23"/>
          <w:szCs w:val="23"/>
        </w:rPr>
      </w:pPr>
    </w:p>
    <w:p w14:paraId="7DEE1660" w14:textId="5E1A75CE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ins w:id="6" w:author="Unknown" w:date="1900-01-01T00:00:00Z"/>
          <w:rFonts w:ascii="Arial" w:hAnsi="Arial" w:cs="Arial"/>
          <w:color w:val="3A3A3A"/>
          <w:sz w:val="23"/>
          <w:szCs w:val="23"/>
          <w:lang w:val="en-IN"/>
        </w:rPr>
      </w:pPr>
      <w:ins w:id="7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1) Pending deliverables:</w:t>
        </w:r>
        <w:r>
          <w:rPr>
            <w:rFonts w:ascii="Arial" w:hAnsi="Arial" w:cs="Arial"/>
            <w:color w:val="3A3A3A"/>
            <w:sz w:val="23"/>
            <w:szCs w:val="23"/>
          </w:rPr>
          <w:br/>
          <w:t>Work update: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System testing execution to continue.</w:t>
      </w: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  <w:t>Scheduled date: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08/09/21</w:t>
      </w:r>
      <w:ins w:id="9" w:author="Unknown">
        <w:r>
          <w:rPr>
            <w:rFonts w:ascii="Arial" w:hAnsi="Arial" w:cs="Arial"/>
            <w:color w:val="3A3A3A"/>
            <w:sz w:val="23"/>
            <w:szCs w:val="23"/>
          </w:rPr>
          <w:br/>
          <w:t>Reason for exten</w:t>
        </w:r>
        <w:r>
          <w:rPr>
            <w:rFonts w:ascii="Arial" w:hAnsi="Arial" w:cs="Arial"/>
            <w:color w:val="3A3A3A"/>
            <w:sz w:val="23"/>
            <w:szCs w:val="23"/>
          </w:rPr>
          <w:t>ding: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Cycle 1 started Doing it 07/09/21 in the afternoon</w:t>
      </w:r>
      <w:r w:rsidR="00122B21">
        <w:rPr>
          <w:rFonts w:ascii="Arial" w:hAnsi="Arial" w:cs="Arial"/>
          <w:color w:val="3A3A3A"/>
          <w:sz w:val="23"/>
          <w:szCs w:val="23"/>
          <w:lang w:val="en-IN"/>
        </w:rPr>
        <w:t xml:space="preserve"> since there was a unavailability of test data.</w:t>
      </w:r>
    </w:p>
    <w:p w14:paraId="31DD5FC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4B1304A" w14:textId="3FC35F9C" w:rsidR="00CB046A" w:rsidRDefault="002B67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lang w:val="en-IN"/>
        </w:rPr>
      </w:pPr>
      <w:ins w:id="10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New tasks:</w:t>
        </w:r>
        <w:r>
          <w:rPr>
            <w:rFonts w:ascii="Arial" w:hAnsi="Arial" w:cs="Arial"/>
            <w:color w:val="3A3A3A"/>
            <w:sz w:val="23"/>
            <w:szCs w:val="23"/>
          </w:rPr>
          <w:br/>
          <w:t>Scheduled Task: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Defect analysis concolidation and analysis.</w:t>
      </w:r>
      <w:ins w:id="11" w:author="Unknown">
        <w:r>
          <w:rPr>
            <w:rFonts w:ascii="Arial" w:hAnsi="Arial" w:cs="Arial"/>
            <w:color w:val="3A3A3A"/>
            <w:sz w:val="23"/>
            <w:szCs w:val="23"/>
          </w:rPr>
          <w:br/>
          <w:t>Date of release: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08/09/21</w:t>
      </w:r>
    </w:p>
    <w:p w14:paraId="6C96412D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ins w:id="12" w:author="Unknown" w:date="1900-01-01T00:00:00Z"/>
          <w:rFonts w:ascii="Arial" w:hAnsi="Arial" w:cs="Arial"/>
          <w:color w:val="3A3A3A"/>
          <w:sz w:val="23"/>
          <w:szCs w:val="23"/>
          <w:lang w:val="en-IN"/>
        </w:rPr>
      </w:pPr>
    </w:p>
    <w:p w14:paraId="5B4F415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A89EF3D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8ABA1B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B67F047" w14:textId="77777777" w:rsidR="00CB046A" w:rsidRDefault="002B67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ins w:id="13" w:author="Unknown" w:date="1900-01-01T00:00:00Z"/>
          <w:rStyle w:val="Strong"/>
          <w:rFonts w:ascii="Arial" w:hAnsi="Arial" w:cs="Arial"/>
          <w:color w:val="3A3A3A"/>
          <w:sz w:val="23"/>
          <w:szCs w:val="23"/>
        </w:rPr>
      </w:pPr>
      <w:ins w:id="14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 xml:space="preserve">Defect </w:t>
        </w:r>
        <w:r>
          <w:rPr>
            <w:rStyle w:val="Strong"/>
            <w:rFonts w:ascii="Arial" w:hAnsi="Arial" w:cs="Arial"/>
            <w:color w:val="3A3A3A"/>
            <w:sz w:val="23"/>
            <w:szCs w:val="23"/>
          </w:rPr>
          <w:t>status:</w:t>
        </w:r>
      </w:ins>
    </w:p>
    <w:p w14:paraId="7D79A4DD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  <w:ins w:id="15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Active defects:</w:t>
        </w:r>
      </w:ins>
    </w:p>
    <w:p w14:paraId="3EB6A0A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457" w:tblpY="85"/>
        <w:tblOverlap w:val="never"/>
        <w:tblW w:w="0" w:type="auto"/>
        <w:tblLook w:val="04A0" w:firstRow="1" w:lastRow="0" w:firstColumn="1" w:lastColumn="0" w:noHBand="0" w:noVBand="1"/>
      </w:tblPr>
      <w:tblGrid>
        <w:gridCol w:w="3173"/>
        <w:gridCol w:w="3233"/>
        <w:gridCol w:w="3170"/>
      </w:tblGrid>
      <w:tr w:rsidR="00CB046A" w14:paraId="75306821" w14:textId="77777777">
        <w:tc>
          <w:tcPr>
            <w:tcW w:w="3192" w:type="dxa"/>
          </w:tcPr>
          <w:p w14:paraId="7F3E15EF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Reporter</w:t>
            </w:r>
          </w:p>
        </w:tc>
        <w:tc>
          <w:tcPr>
            <w:tcW w:w="3192" w:type="dxa"/>
          </w:tcPr>
          <w:p w14:paraId="0BDC67EA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Module</w:t>
            </w:r>
          </w:p>
        </w:tc>
        <w:tc>
          <w:tcPr>
            <w:tcW w:w="3192" w:type="dxa"/>
          </w:tcPr>
          <w:p w14:paraId="218B39AD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Severity</w:t>
            </w:r>
          </w:p>
        </w:tc>
      </w:tr>
      <w:tr w:rsidR="00CB046A" w14:paraId="48F7EFF8" w14:textId="77777777">
        <w:tc>
          <w:tcPr>
            <w:tcW w:w="3192" w:type="dxa"/>
          </w:tcPr>
          <w:p w14:paraId="5D17A25D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Meghna</w:t>
            </w:r>
          </w:p>
        </w:tc>
        <w:tc>
          <w:tcPr>
            <w:tcW w:w="3192" w:type="dxa"/>
          </w:tcPr>
          <w:p w14:paraId="6EBCA4AC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User_Registration</w:t>
            </w:r>
          </w:p>
        </w:tc>
        <w:tc>
          <w:tcPr>
            <w:tcW w:w="3192" w:type="dxa"/>
          </w:tcPr>
          <w:p w14:paraId="560640FC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1-Critical</w:t>
            </w:r>
          </w:p>
        </w:tc>
      </w:tr>
      <w:tr w:rsidR="00CB046A" w14:paraId="7E738508" w14:textId="77777777">
        <w:tc>
          <w:tcPr>
            <w:tcW w:w="3192" w:type="dxa"/>
          </w:tcPr>
          <w:p w14:paraId="6ABDD090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Nandita</w:t>
            </w:r>
          </w:p>
        </w:tc>
        <w:tc>
          <w:tcPr>
            <w:tcW w:w="3192" w:type="dxa"/>
          </w:tcPr>
          <w:p w14:paraId="0EF70B7E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User_ShoppingCart</w:t>
            </w:r>
          </w:p>
        </w:tc>
        <w:tc>
          <w:tcPr>
            <w:tcW w:w="3192" w:type="dxa"/>
          </w:tcPr>
          <w:p w14:paraId="368098D2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1-Critical</w:t>
            </w:r>
          </w:p>
        </w:tc>
      </w:tr>
      <w:tr w:rsidR="00CB046A" w14:paraId="5FAEF954" w14:textId="77777777">
        <w:tc>
          <w:tcPr>
            <w:tcW w:w="3192" w:type="dxa"/>
          </w:tcPr>
          <w:p w14:paraId="30C36E75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Mahfooza</w:t>
            </w:r>
          </w:p>
        </w:tc>
        <w:tc>
          <w:tcPr>
            <w:tcW w:w="3192" w:type="dxa"/>
          </w:tcPr>
          <w:p w14:paraId="54713D5E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User_Search</w:t>
            </w:r>
          </w:p>
        </w:tc>
        <w:tc>
          <w:tcPr>
            <w:tcW w:w="3192" w:type="dxa"/>
          </w:tcPr>
          <w:p w14:paraId="174C2833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1-Critical</w:t>
            </w:r>
          </w:p>
        </w:tc>
      </w:tr>
      <w:tr w:rsidR="00CB046A" w14:paraId="7335F13B" w14:textId="77777777">
        <w:tc>
          <w:tcPr>
            <w:tcW w:w="3192" w:type="dxa"/>
          </w:tcPr>
          <w:p w14:paraId="569FEC52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Keerthana</w:t>
            </w:r>
          </w:p>
        </w:tc>
        <w:tc>
          <w:tcPr>
            <w:tcW w:w="3192" w:type="dxa"/>
          </w:tcPr>
          <w:p w14:paraId="5039F9B4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User_Payment</w:t>
            </w:r>
          </w:p>
        </w:tc>
        <w:tc>
          <w:tcPr>
            <w:tcW w:w="3192" w:type="dxa"/>
          </w:tcPr>
          <w:p w14:paraId="5B2D4827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1-Critical</w:t>
            </w:r>
          </w:p>
        </w:tc>
      </w:tr>
      <w:tr w:rsidR="00CB046A" w14:paraId="5209C497" w14:textId="77777777">
        <w:tc>
          <w:tcPr>
            <w:tcW w:w="3192" w:type="dxa"/>
          </w:tcPr>
          <w:p w14:paraId="7774684E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Mahfooza</w:t>
            </w:r>
          </w:p>
        </w:tc>
        <w:tc>
          <w:tcPr>
            <w:tcW w:w="3192" w:type="dxa"/>
          </w:tcPr>
          <w:p w14:paraId="47D26C8D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User_Footersec_SocialMedia</w:t>
            </w:r>
          </w:p>
        </w:tc>
        <w:tc>
          <w:tcPr>
            <w:tcW w:w="3192" w:type="dxa"/>
          </w:tcPr>
          <w:p w14:paraId="6E9B2C92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3-Medium</w:t>
            </w:r>
          </w:p>
        </w:tc>
      </w:tr>
      <w:tr w:rsidR="00CB046A" w14:paraId="2B09B853" w14:textId="77777777">
        <w:tc>
          <w:tcPr>
            <w:tcW w:w="3192" w:type="dxa"/>
          </w:tcPr>
          <w:p w14:paraId="5BC7AFE4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Nandita</w:t>
            </w:r>
          </w:p>
        </w:tc>
        <w:tc>
          <w:tcPr>
            <w:tcW w:w="3192" w:type="dxa"/>
          </w:tcPr>
          <w:p w14:paraId="16B3B245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User_Wishlist</w:t>
            </w:r>
          </w:p>
        </w:tc>
        <w:tc>
          <w:tcPr>
            <w:tcW w:w="3192" w:type="dxa"/>
          </w:tcPr>
          <w:p w14:paraId="06CABEE3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4-Low</w:t>
            </w:r>
          </w:p>
        </w:tc>
      </w:tr>
      <w:tr w:rsidR="00CB046A" w14:paraId="0C353EDB" w14:textId="77777777">
        <w:tc>
          <w:tcPr>
            <w:tcW w:w="3192" w:type="dxa"/>
          </w:tcPr>
          <w:p w14:paraId="2EF101EC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Nandita</w:t>
            </w:r>
          </w:p>
        </w:tc>
        <w:tc>
          <w:tcPr>
            <w:tcW w:w="3192" w:type="dxa"/>
          </w:tcPr>
          <w:p w14:paraId="6EE3964B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Admin_Catalog_Categories</w:t>
            </w:r>
          </w:p>
        </w:tc>
        <w:tc>
          <w:tcPr>
            <w:tcW w:w="3192" w:type="dxa"/>
          </w:tcPr>
          <w:p w14:paraId="2C09BA1A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52A3F564" w14:textId="77777777">
        <w:tc>
          <w:tcPr>
            <w:tcW w:w="3192" w:type="dxa"/>
          </w:tcPr>
          <w:p w14:paraId="71B90F0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192" w:type="dxa"/>
          </w:tcPr>
          <w:p w14:paraId="63818316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192" w:type="dxa"/>
          </w:tcPr>
          <w:p w14:paraId="7A8EC838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17494C20" w14:textId="77777777">
        <w:tc>
          <w:tcPr>
            <w:tcW w:w="3192" w:type="dxa"/>
          </w:tcPr>
          <w:p w14:paraId="7709F0A4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192" w:type="dxa"/>
          </w:tcPr>
          <w:p w14:paraId="5361B252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192" w:type="dxa"/>
          </w:tcPr>
          <w:p w14:paraId="6602DF9C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71FA230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41F3869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CC3DEB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1434899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D451209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6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lastRenderedPageBreak/>
          <w:t>Test cases: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0DD1D829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7" w:author="Unknown">
        <w:r>
          <w:rPr>
            <w:rFonts w:ascii="Arial" w:hAnsi="Arial" w:cs="Arial"/>
            <w:color w:val="3A3A3A"/>
            <w:sz w:val="23"/>
            <w:szCs w:val="23"/>
          </w:rPr>
          <w:t>List the total number of test cases wrote test cases passed, test cases failed, test cases to be executed</w:t>
        </w:r>
      </w:ins>
    </w:p>
    <w:p w14:paraId="465E5E2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3425"/>
        <w:gridCol w:w="1241"/>
        <w:gridCol w:w="1269"/>
        <w:gridCol w:w="1199"/>
        <w:gridCol w:w="1376"/>
      </w:tblGrid>
      <w:tr w:rsidR="00CB046A" w14:paraId="08497BD2" w14:textId="77777777">
        <w:tc>
          <w:tcPr>
            <w:tcW w:w="1066" w:type="dxa"/>
          </w:tcPr>
          <w:p w14:paraId="2D4F066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Req</w:t>
            </w:r>
          </w:p>
        </w:tc>
        <w:tc>
          <w:tcPr>
            <w:tcW w:w="3425" w:type="dxa"/>
          </w:tcPr>
          <w:p w14:paraId="4BB4E65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75F5AAC3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41" w:type="dxa"/>
          </w:tcPr>
          <w:p w14:paraId="6CA4F126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# of test cases written</w:t>
            </w:r>
          </w:p>
          <w:p w14:paraId="0EC437D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69" w:type="dxa"/>
          </w:tcPr>
          <w:p w14:paraId="189E0DE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0287A9D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298A5D1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Test </w:t>
            </w: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Cases Failed</w:t>
            </w:r>
          </w:p>
          <w:p w14:paraId="3C211A1D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5CF39935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to be executed</w:t>
            </w:r>
          </w:p>
        </w:tc>
      </w:tr>
      <w:tr w:rsidR="00CB046A" w14:paraId="0D446500" w14:textId="77777777">
        <w:tc>
          <w:tcPr>
            <w:tcW w:w="1066" w:type="dxa"/>
          </w:tcPr>
          <w:p w14:paraId="061FDA8B" w14:textId="52F65BE7" w:rsidR="00CB046A" w:rsidRDefault="00122B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Task name</w:t>
            </w:r>
          </w:p>
        </w:tc>
        <w:tc>
          <w:tcPr>
            <w:tcW w:w="3425" w:type="dxa"/>
          </w:tcPr>
          <w:p w14:paraId="0F0FC34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User&gt;registration</w:t>
            </w:r>
          </w:p>
        </w:tc>
        <w:tc>
          <w:tcPr>
            <w:tcW w:w="1241" w:type="dxa"/>
          </w:tcPr>
          <w:p w14:paraId="6AC2C717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26</w:t>
            </w:r>
          </w:p>
        </w:tc>
        <w:tc>
          <w:tcPr>
            <w:tcW w:w="1269" w:type="dxa"/>
          </w:tcPr>
          <w:p w14:paraId="4D5CB0D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23</w:t>
            </w:r>
          </w:p>
        </w:tc>
        <w:tc>
          <w:tcPr>
            <w:tcW w:w="1199" w:type="dxa"/>
          </w:tcPr>
          <w:p w14:paraId="77F83E9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376" w:type="dxa"/>
          </w:tcPr>
          <w:p w14:paraId="0986A3BE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287A595F" w14:textId="77777777">
        <w:tc>
          <w:tcPr>
            <w:tcW w:w="1066" w:type="dxa"/>
          </w:tcPr>
          <w:p w14:paraId="13E3749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17FC723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User&gt;login</w:t>
            </w:r>
          </w:p>
        </w:tc>
        <w:tc>
          <w:tcPr>
            <w:tcW w:w="1241" w:type="dxa"/>
          </w:tcPr>
          <w:p w14:paraId="4AB5712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6</w:t>
            </w:r>
          </w:p>
        </w:tc>
        <w:tc>
          <w:tcPr>
            <w:tcW w:w="1269" w:type="dxa"/>
          </w:tcPr>
          <w:p w14:paraId="2DC2DD94" w14:textId="74CA0435" w:rsidR="00CB046A" w:rsidRDefault="00122B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6</w:t>
            </w:r>
          </w:p>
        </w:tc>
        <w:tc>
          <w:tcPr>
            <w:tcW w:w="1199" w:type="dxa"/>
          </w:tcPr>
          <w:p w14:paraId="27BB4CA3" w14:textId="73B6AF3A" w:rsidR="00CB046A" w:rsidRDefault="00122B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  <w:tc>
          <w:tcPr>
            <w:tcW w:w="1376" w:type="dxa"/>
          </w:tcPr>
          <w:p w14:paraId="5777C2D5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5E66621A" w14:textId="77777777">
        <w:tc>
          <w:tcPr>
            <w:tcW w:w="1066" w:type="dxa"/>
          </w:tcPr>
          <w:p w14:paraId="78C34BE1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7742E3A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b/>
                <w:color w:val="3A3A3A"/>
                <w:sz w:val="23"/>
                <w:szCs w:val="23"/>
              </w:rPr>
              <w:t>User&gt;</w:t>
            </w:r>
            <w:r>
              <w:rPr>
                <w:rFonts w:ascii="Arial" w:hAnsi="Arial"/>
                <w:b/>
                <w:color w:val="3A3A3A"/>
                <w:sz w:val="23"/>
                <w:szCs w:val="23"/>
                <w:lang w:val="en-IN"/>
              </w:rPr>
              <w:t>MyAccout</w:t>
            </w:r>
          </w:p>
        </w:tc>
        <w:tc>
          <w:tcPr>
            <w:tcW w:w="1241" w:type="dxa"/>
          </w:tcPr>
          <w:p w14:paraId="5C258E9C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32</w:t>
            </w:r>
          </w:p>
        </w:tc>
        <w:tc>
          <w:tcPr>
            <w:tcW w:w="1269" w:type="dxa"/>
          </w:tcPr>
          <w:p w14:paraId="27DCCF0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32</w:t>
            </w:r>
          </w:p>
        </w:tc>
        <w:tc>
          <w:tcPr>
            <w:tcW w:w="1199" w:type="dxa"/>
          </w:tcPr>
          <w:p w14:paraId="5CFE85D9" w14:textId="5C0C8AD6" w:rsidR="00CB046A" w:rsidRDefault="00122B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  <w:tc>
          <w:tcPr>
            <w:tcW w:w="1376" w:type="dxa"/>
          </w:tcPr>
          <w:p w14:paraId="2B61B4EB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32E63572" w14:textId="77777777">
        <w:trPr>
          <w:trHeight w:val="107"/>
        </w:trPr>
        <w:tc>
          <w:tcPr>
            <w:tcW w:w="1066" w:type="dxa"/>
          </w:tcPr>
          <w:p w14:paraId="18CE6B45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41F5F827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User&gt;MyOrder</w:t>
            </w:r>
          </w:p>
        </w:tc>
        <w:tc>
          <w:tcPr>
            <w:tcW w:w="1241" w:type="dxa"/>
          </w:tcPr>
          <w:p w14:paraId="143DD1F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</w:t>
            </w:r>
          </w:p>
        </w:tc>
        <w:tc>
          <w:tcPr>
            <w:tcW w:w="1269" w:type="dxa"/>
          </w:tcPr>
          <w:p w14:paraId="22AC32B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32</w:t>
            </w:r>
          </w:p>
        </w:tc>
        <w:tc>
          <w:tcPr>
            <w:tcW w:w="1199" w:type="dxa"/>
          </w:tcPr>
          <w:p w14:paraId="43217ADB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376" w:type="dxa"/>
          </w:tcPr>
          <w:p w14:paraId="7672F32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55FDF76C" w14:textId="77777777">
        <w:trPr>
          <w:trHeight w:val="107"/>
        </w:trPr>
        <w:tc>
          <w:tcPr>
            <w:tcW w:w="1066" w:type="dxa"/>
          </w:tcPr>
          <w:p w14:paraId="449D2504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5BA1D2AF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User&gt;Home page navigation</w:t>
            </w:r>
          </w:p>
        </w:tc>
        <w:tc>
          <w:tcPr>
            <w:tcW w:w="1241" w:type="dxa"/>
          </w:tcPr>
          <w:p w14:paraId="6A1C614F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9</w:t>
            </w:r>
          </w:p>
        </w:tc>
        <w:tc>
          <w:tcPr>
            <w:tcW w:w="1269" w:type="dxa"/>
          </w:tcPr>
          <w:p w14:paraId="5DCDF67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8</w:t>
            </w:r>
          </w:p>
        </w:tc>
        <w:tc>
          <w:tcPr>
            <w:tcW w:w="1199" w:type="dxa"/>
          </w:tcPr>
          <w:p w14:paraId="4174A96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33942937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3762162B" w14:textId="77777777">
        <w:trPr>
          <w:trHeight w:val="107"/>
        </w:trPr>
        <w:tc>
          <w:tcPr>
            <w:tcW w:w="1066" w:type="dxa"/>
          </w:tcPr>
          <w:p w14:paraId="0B09DF4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14C74FA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User&gt;Search</w:t>
            </w:r>
          </w:p>
        </w:tc>
        <w:tc>
          <w:tcPr>
            <w:tcW w:w="1241" w:type="dxa"/>
          </w:tcPr>
          <w:p w14:paraId="3D46AD1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</w:tcPr>
          <w:p w14:paraId="5B6BA193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199" w:type="dxa"/>
          </w:tcPr>
          <w:p w14:paraId="4B226A2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024F4DA3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5574AE94" w14:textId="77777777">
        <w:trPr>
          <w:trHeight w:val="107"/>
        </w:trPr>
        <w:tc>
          <w:tcPr>
            <w:tcW w:w="1066" w:type="dxa"/>
          </w:tcPr>
          <w:p w14:paraId="48F9530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1FF40BF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User_Footersection</w:t>
            </w:r>
          </w:p>
        </w:tc>
        <w:tc>
          <w:tcPr>
            <w:tcW w:w="1241" w:type="dxa"/>
          </w:tcPr>
          <w:p w14:paraId="707CC2D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12</w:t>
            </w:r>
          </w:p>
        </w:tc>
        <w:tc>
          <w:tcPr>
            <w:tcW w:w="1269" w:type="dxa"/>
          </w:tcPr>
          <w:p w14:paraId="7D4AF14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11</w:t>
            </w:r>
          </w:p>
        </w:tc>
        <w:tc>
          <w:tcPr>
            <w:tcW w:w="1199" w:type="dxa"/>
          </w:tcPr>
          <w:p w14:paraId="3F179F97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0852398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3A617CB1" w14:textId="77777777">
        <w:trPr>
          <w:trHeight w:val="107"/>
        </w:trPr>
        <w:tc>
          <w:tcPr>
            <w:tcW w:w="1066" w:type="dxa"/>
          </w:tcPr>
          <w:p w14:paraId="785A3DC0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38FFF4B9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User_shoppingcart</w:t>
            </w:r>
          </w:p>
        </w:tc>
        <w:tc>
          <w:tcPr>
            <w:tcW w:w="1241" w:type="dxa"/>
          </w:tcPr>
          <w:p w14:paraId="4E5C2E5B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</w:tcPr>
          <w:p w14:paraId="416B2809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199" w:type="dxa"/>
          </w:tcPr>
          <w:p w14:paraId="46EBA5FB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594B5750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61661348" w14:textId="77777777">
        <w:trPr>
          <w:trHeight w:val="107"/>
        </w:trPr>
        <w:tc>
          <w:tcPr>
            <w:tcW w:w="1066" w:type="dxa"/>
          </w:tcPr>
          <w:p w14:paraId="48F969F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2363168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User_Wishlist</w:t>
            </w:r>
          </w:p>
        </w:tc>
        <w:tc>
          <w:tcPr>
            <w:tcW w:w="1241" w:type="dxa"/>
          </w:tcPr>
          <w:p w14:paraId="2B630A50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</w:tcPr>
          <w:p w14:paraId="118F626D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199" w:type="dxa"/>
          </w:tcPr>
          <w:p w14:paraId="44BFAE63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376" w:type="dxa"/>
          </w:tcPr>
          <w:p w14:paraId="0891EE0D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3D872905" w14:textId="77777777">
        <w:trPr>
          <w:trHeight w:val="107"/>
        </w:trPr>
        <w:tc>
          <w:tcPr>
            <w:tcW w:w="1066" w:type="dxa"/>
          </w:tcPr>
          <w:p w14:paraId="23FE919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78241EED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User_Checkout</w:t>
            </w:r>
          </w:p>
        </w:tc>
        <w:tc>
          <w:tcPr>
            <w:tcW w:w="1241" w:type="dxa"/>
          </w:tcPr>
          <w:p w14:paraId="1CC3587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45</w:t>
            </w:r>
          </w:p>
        </w:tc>
        <w:tc>
          <w:tcPr>
            <w:tcW w:w="1269" w:type="dxa"/>
          </w:tcPr>
          <w:p w14:paraId="0D25BC8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44</w:t>
            </w:r>
          </w:p>
        </w:tc>
        <w:tc>
          <w:tcPr>
            <w:tcW w:w="1199" w:type="dxa"/>
          </w:tcPr>
          <w:p w14:paraId="7BBD4A3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27D550BD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25C803E7" w14:textId="77777777">
        <w:trPr>
          <w:trHeight w:val="107"/>
        </w:trPr>
        <w:tc>
          <w:tcPr>
            <w:tcW w:w="1066" w:type="dxa"/>
          </w:tcPr>
          <w:p w14:paraId="053D6DCD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20AA01C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User_Payment</w:t>
            </w:r>
          </w:p>
        </w:tc>
        <w:tc>
          <w:tcPr>
            <w:tcW w:w="1241" w:type="dxa"/>
          </w:tcPr>
          <w:p w14:paraId="3513F56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7</w:t>
            </w:r>
          </w:p>
        </w:tc>
        <w:tc>
          <w:tcPr>
            <w:tcW w:w="1269" w:type="dxa"/>
          </w:tcPr>
          <w:p w14:paraId="59B9774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6</w:t>
            </w:r>
          </w:p>
        </w:tc>
        <w:tc>
          <w:tcPr>
            <w:tcW w:w="1199" w:type="dxa"/>
          </w:tcPr>
          <w:p w14:paraId="3B2103D5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7C9CC895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0EE5549E" w14:textId="77777777">
        <w:trPr>
          <w:trHeight w:val="107"/>
        </w:trPr>
        <w:tc>
          <w:tcPr>
            <w:tcW w:w="1066" w:type="dxa"/>
          </w:tcPr>
          <w:p w14:paraId="054A6D7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1357339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Admin_Homepagenavigation</w:t>
            </w:r>
          </w:p>
        </w:tc>
        <w:tc>
          <w:tcPr>
            <w:tcW w:w="1241" w:type="dxa"/>
          </w:tcPr>
          <w:p w14:paraId="136235B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56</w:t>
            </w:r>
          </w:p>
        </w:tc>
        <w:tc>
          <w:tcPr>
            <w:tcW w:w="1269" w:type="dxa"/>
          </w:tcPr>
          <w:p w14:paraId="39B47B5D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5BED613F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3CB88C26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56</w:t>
            </w:r>
          </w:p>
        </w:tc>
      </w:tr>
      <w:tr w:rsidR="00CB046A" w14:paraId="23B0067A" w14:textId="77777777">
        <w:trPr>
          <w:trHeight w:val="107"/>
        </w:trPr>
        <w:tc>
          <w:tcPr>
            <w:tcW w:w="1066" w:type="dxa"/>
          </w:tcPr>
          <w:p w14:paraId="0EEBD77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08B5AE33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Admin_Dashboard</w:t>
            </w:r>
          </w:p>
        </w:tc>
        <w:tc>
          <w:tcPr>
            <w:tcW w:w="1241" w:type="dxa"/>
          </w:tcPr>
          <w:p w14:paraId="3CE8965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53</w:t>
            </w:r>
          </w:p>
        </w:tc>
        <w:tc>
          <w:tcPr>
            <w:tcW w:w="1269" w:type="dxa"/>
          </w:tcPr>
          <w:p w14:paraId="41DB9FA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2189B286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3A929021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53</w:t>
            </w:r>
          </w:p>
        </w:tc>
      </w:tr>
      <w:tr w:rsidR="00CB046A" w14:paraId="2BF67226" w14:textId="77777777">
        <w:trPr>
          <w:trHeight w:val="107"/>
        </w:trPr>
        <w:tc>
          <w:tcPr>
            <w:tcW w:w="1066" w:type="dxa"/>
          </w:tcPr>
          <w:p w14:paraId="32F52A8C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026E077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Admin_Catolog</w:t>
            </w:r>
          </w:p>
        </w:tc>
        <w:tc>
          <w:tcPr>
            <w:tcW w:w="1241" w:type="dxa"/>
          </w:tcPr>
          <w:p w14:paraId="52221CF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118</w:t>
            </w:r>
          </w:p>
        </w:tc>
        <w:tc>
          <w:tcPr>
            <w:tcW w:w="1269" w:type="dxa"/>
          </w:tcPr>
          <w:p w14:paraId="01BD8E9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601502F0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211E8C3B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118</w:t>
            </w:r>
          </w:p>
        </w:tc>
      </w:tr>
      <w:tr w:rsidR="00CB046A" w14:paraId="3F97D7FC" w14:textId="77777777">
        <w:trPr>
          <w:trHeight w:val="107"/>
        </w:trPr>
        <w:tc>
          <w:tcPr>
            <w:tcW w:w="1066" w:type="dxa"/>
          </w:tcPr>
          <w:p w14:paraId="2885F6EB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365E6A6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Admin_Sales</w:t>
            </w:r>
          </w:p>
        </w:tc>
        <w:tc>
          <w:tcPr>
            <w:tcW w:w="1241" w:type="dxa"/>
          </w:tcPr>
          <w:p w14:paraId="5F254490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43</w:t>
            </w:r>
          </w:p>
        </w:tc>
        <w:tc>
          <w:tcPr>
            <w:tcW w:w="1269" w:type="dxa"/>
          </w:tcPr>
          <w:p w14:paraId="33C44345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0B558AA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6BB5FC2A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43</w:t>
            </w:r>
          </w:p>
        </w:tc>
      </w:tr>
      <w:tr w:rsidR="00CB046A" w14:paraId="14C5CF10" w14:textId="77777777">
        <w:trPr>
          <w:trHeight w:val="107"/>
        </w:trPr>
        <w:tc>
          <w:tcPr>
            <w:tcW w:w="1066" w:type="dxa"/>
          </w:tcPr>
          <w:p w14:paraId="3F45BAC9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711B7B7F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Admin_Customer</w:t>
            </w:r>
          </w:p>
        </w:tc>
        <w:tc>
          <w:tcPr>
            <w:tcW w:w="1241" w:type="dxa"/>
          </w:tcPr>
          <w:p w14:paraId="465DA61B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24</w:t>
            </w:r>
          </w:p>
        </w:tc>
        <w:tc>
          <w:tcPr>
            <w:tcW w:w="1269" w:type="dxa"/>
          </w:tcPr>
          <w:p w14:paraId="11BA341A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2F6D7834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15A9238F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24</w:t>
            </w:r>
          </w:p>
        </w:tc>
      </w:tr>
      <w:tr w:rsidR="00CB046A" w14:paraId="241F31E8" w14:textId="77777777">
        <w:trPr>
          <w:trHeight w:val="107"/>
        </w:trPr>
        <w:tc>
          <w:tcPr>
            <w:tcW w:w="1066" w:type="dxa"/>
          </w:tcPr>
          <w:p w14:paraId="03A54F70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77E53F1F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Admin_Report</w:t>
            </w:r>
          </w:p>
        </w:tc>
        <w:tc>
          <w:tcPr>
            <w:tcW w:w="1241" w:type="dxa"/>
          </w:tcPr>
          <w:p w14:paraId="30B3746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223</w:t>
            </w:r>
          </w:p>
        </w:tc>
        <w:tc>
          <w:tcPr>
            <w:tcW w:w="1269" w:type="dxa"/>
          </w:tcPr>
          <w:p w14:paraId="6F84B1A2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509F927B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14C351A0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223</w:t>
            </w:r>
          </w:p>
        </w:tc>
      </w:tr>
    </w:tbl>
    <w:p w14:paraId="5BCA4F65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ins w:id="18" w:author="Unknown" w:date="1900-01-01T00:00:00Z"/>
          <w:rFonts w:ascii="Arial" w:hAnsi="Arial" w:cs="Arial"/>
          <w:color w:val="3A3A3A"/>
          <w:sz w:val="23"/>
          <w:szCs w:val="23"/>
        </w:rPr>
      </w:pPr>
      <w:ins w:id="19" w:author="Unknown">
        <w:r>
          <w:rPr>
            <w:rFonts w:ascii="Arial" w:hAnsi="Arial" w:cs="Arial"/>
            <w:color w:val="3A3A3A"/>
            <w:sz w:val="23"/>
            <w:szCs w:val="23"/>
          </w:rPr>
          <w:t>.</w:t>
        </w:r>
      </w:ins>
    </w:p>
    <w:p w14:paraId="7B54C5C8" w14:textId="77777777" w:rsidR="00CB046A" w:rsidRDefault="00CB046A"/>
    <w:sectPr w:rsidR="00CB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D1FCC" w14:textId="77777777" w:rsidR="002B6732" w:rsidRDefault="002B6732">
      <w:pPr>
        <w:spacing w:line="240" w:lineRule="auto"/>
      </w:pPr>
      <w:r>
        <w:separator/>
      </w:r>
    </w:p>
  </w:endnote>
  <w:endnote w:type="continuationSeparator" w:id="0">
    <w:p w14:paraId="78F55D41" w14:textId="77777777" w:rsidR="002B6732" w:rsidRDefault="002B6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F1D88" w14:textId="77777777" w:rsidR="002B6732" w:rsidRDefault="002B6732">
      <w:pPr>
        <w:spacing w:after="0"/>
      </w:pPr>
      <w:r>
        <w:separator/>
      </w:r>
    </w:p>
  </w:footnote>
  <w:footnote w:type="continuationSeparator" w:id="0">
    <w:p w14:paraId="54C61208" w14:textId="77777777" w:rsidR="002B6732" w:rsidRDefault="002B67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4A07"/>
    <w:multiLevelType w:val="singleLevel"/>
    <w:tmpl w:val="0D514A07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89"/>
    <w:rsid w:val="00122B21"/>
    <w:rsid w:val="002B6732"/>
    <w:rsid w:val="00345E8C"/>
    <w:rsid w:val="00355F89"/>
    <w:rsid w:val="006A5C5B"/>
    <w:rsid w:val="00761A1E"/>
    <w:rsid w:val="00A45643"/>
    <w:rsid w:val="00C91608"/>
    <w:rsid w:val="00CB046A"/>
    <w:rsid w:val="3B9B409D"/>
    <w:rsid w:val="47E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D4DE"/>
  <w15:docId w15:val="{EDE94CC7-461D-45ED-BB76-1E43AE4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Nandita Singh</cp:lastModifiedBy>
  <cp:revision>3</cp:revision>
  <dcterms:created xsi:type="dcterms:W3CDTF">2019-07-23T04:35:00Z</dcterms:created>
  <dcterms:modified xsi:type="dcterms:W3CDTF">2021-09-08T07:23:00Z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  <property fmtid="{D5CDD505-2E9C-101B-9397-08002B2CF9AE}" pid="3" name="KSOProductBuildVer">
    <vt:lpwstr>1033-11.2.0.10265</vt:lpwstr>
  </property>
  <property fmtid="{D5CDD505-2E9C-101B-9397-08002B2CF9AE}" pid="4" name="ICV">
    <vt:lpwstr>A67FCD531FFB4285AE953FA148AF5119</vt:lpwstr>
  </property>
</Properties>
</file>